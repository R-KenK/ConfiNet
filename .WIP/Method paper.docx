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DDACA" w14:textId="710C7258" w:rsidR="00C81F7E" w:rsidRPr="00263C3B" w:rsidRDefault="00C81F7E" w:rsidP="001B233A">
      <w:pPr>
        <w:pStyle w:val="Titre"/>
      </w:pPr>
      <w:r w:rsidRPr="00263C3B">
        <w:t>Lack of confidence?</w:t>
      </w:r>
    </w:p>
    <w:p w14:paraId="4CBF5651" w14:textId="2D173C2C" w:rsidR="00C81F7E" w:rsidRPr="00263C3B" w:rsidRDefault="008C47C6" w:rsidP="001B233A">
      <w:pPr>
        <w:pStyle w:val="Titre"/>
      </w:pPr>
      <w:r w:rsidRPr="00263C3B">
        <w:t>E</w:t>
      </w:r>
      <w:r w:rsidR="00C81F7E" w:rsidRPr="00263C3B">
        <w:t xml:space="preserve">ffects of </w:t>
      </w:r>
      <w:r w:rsidR="00F94A97">
        <w:t>estimating</w:t>
      </w:r>
      <w:r w:rsidRPr="00263C3B">
        <w:t xml:space="preserve"> sampling</w:t>
      </w:r>
      <w:r w:rsidR="00C81F7E" w:rsidRPr="00263C3B">
        <w:t xml:space="preserve"> uncertainty to animal social network analysis</w:t>
      </w:r>
    </w:p>
    <w:p w14:paraId="50B0C101" w14:textId="77777777" w:rsidR="00C81F7E" w:rsidRPr="00263C3B" w:rsidRDefault="00C81F7E" w:rsidP="001B233A">
      <w:pPr>
        <w:pStyle w:val="Titre1"/>
      </w:pPr>
      <w:r w:rsidRPr="00263C3B">
        <w:t>Introduction</w:t>
      </w:r>
    </w:p>
    <w:p w14:paraId="62A5F806" w14:textId="68E5202C" w:rsidR="00C81F7E" w:rsidRPr="00263C3B" w:rsidRDefault="00C81F7E" w:rsidP="001B233A">
      <w:pPr>
        <w:pStyle w:val="Titre1"/>
      </w:pPr>
      <w:r w:rsidRPr="00263C3B">
        <w:t>Material and methods</w:t>
      </w:r>
    </w:p>
    <w:p w14:paraId="66D9E622" w14:textId="77777777" w:rsidR="00C81F7E" w:rsidRPr="00263C3B" w:rsidRDefault="00C81F7E" w:rsidP="00702B8D">
      <w:pPr>
        <w:pStyle w:val="Titre1"/>
      </w:pPr>
      <w:r w:rsidRPr="00263C3B">
        <w:t>Results</w:t>
      </w:r>
    </w:p>
    <w:p w14:paraId="669C7A15" w14:textId="77777777" w:rsidR="00C81F7E" w:rsidRPr="00263C3B" w:rsidRDefault="00C81F7E" w:rsidP="00702B8D">
      <w:pPr>
        <w:pStyle w:val="Titre1"/>
      </w:pPr>
      <w:r w:rsidRPr="00263C3B">
        <w:t>Conclusion</w:t>
      </w:r>
    </w:p>
    <w:p w14:paraId="167E8460" w14:textId="6D389DBD" w:rsidR="00C81F7E" w:rsidRPr="00263C3B" w:rsidRDefault="00C81F7E" w:rsidP="00702B8D">
      <w:pPr>
        <w:pStyle w:val="Titre1"/>
      </w:pPr>
      <w:r w:rsidRPr="00263C3B">
        <w:t>Acknowledgment</w:t>
      </w:r>
    </w:p>
    <w:p w14:paraId="30084B28" w14:textId="77777777" w:rsidR="00C81F7E" w:rsidRPr="00263C3B" w:rsidRDefault="00C81F7E" w:rsidP="00702B8D"/>
    <w:p w14:paraId="24FBF2D1" w14:textId="74B10477" w:rsidR="00C81F7E" w:rsidRPr="00263C3B" w:rsidRDefault="00C81F7E" w:rsidP="00702B8D">
      <w:pPr>
        <w:pStyle w:val="Titre1"/>
      </w:pPr>
      <w:r w:rsidRPr="00263C3B">
        <w:t>References</w:t>
      </w:r>
    </w:p>
    <w:p w14:paraId="20710F6E" w14:textId="28A54D6C" w:rsidR="003D43A8" w:rsidRDefault="003D43A8" w:rsidP="00702B8D">
      <w:pPr>
        <w:spacing w:after="0"/>
        <w:ind w:left="720" w:hanging="720"/>
      </w:pPr>
    </w:p>
    <w:p w14:paraId="626DF1E3" w14:textId="77777777" w:rsidR="003D43A8" w:rsidRDefault="003D43A8" w:rsidP="00702B8D">
      <w:pPr>
        <w:spacing w:line="259" w:lineRule="auto"/>
      </w:pPr>
      <w:r>
        <w:br w:type="page"/>
      </w:r>
    </w:p>
    <w:p w14:paraId="045E11C9" w14:textId="0DFDAB51" w:rsidR="003D43A8" w:rsidRDefault="003D43A8" w:rsidP="001B233A">
      <w:pPr>
        <w:pStyle w:val="Titre1"/>
      </w:pPr>
      <w:r>
        <w:lastRenderedPageBreak/>
        <w:t>Math context and rationale</w:t>
      </w:r>
    </w:p>
    <w:p w14:paraId="57A1EFE8" w14:textId="2B63DD80" w:rsidR="00315475" w:rsidRPr="00702B8D" w:rsidRDefault="00315475" w:rsidP="00702B8D">
      <w:pPr>
        <w:pStyle w:val="Titre2"/>
      </w:pPr>
      <w:r>
        <w:t xml:space="preserve">Definition of empirically-inspired ground-truth adjacency matrix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B945E73" w14:textId="2813347D" w:rsidR="003D43A8" w:rsidRDefault="003D43A8" w:rsidP="00702B8D">
      <w:r>
        <w:t xml:space="preserve">Let the weighted adjacency </w:t>
      </w:r>
      <m:oMath>
        <m:r>
          <m:rPr>
            <m:nor/>
          </m:rPr>
          <m:t>O</m:t>
        </m:r>
      </m:oMath>
      <w:r>
        <w:t xml:space="preserve"> be the one of a network</w:t>
      </w:r>
      <w:r w:rsidR="00C1111D">
        <w:t xml:space="preserve"> with </w:t>
      </w:r>
      <m:oMath>
        <m:r>
          <w:rPr>
            <w:rFonts w:ascii="Cambria Math" w:hAnsi="Cambria Math"/>
          </w:rPr>
          <m:t>n</m:t>
        </m:r>
      </m:oMath>
      <w:r w:rsidR="00C1111D">
        <w:t xml:space="preserve"> nodes and sampling effort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1111D">
        <w:t>from</w:t>
      </w:r>
      <w:r>
        <w:t xml:space="preserve"> the ASNR R package </w:t>
      </w:r>
      <w:r w:rsidR="00C1111D">
        <w:t xml:space="preserve">and its original published paper, </w:t>
      </w:r>
      <w:r>
        <w:t>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521"/>
        <w:gridCol w:w="1270"/>
      </w:tblGrid>
      <w:tr w:rsidR="001B233A" w14:paraId="6DDFA446" w14:textId="77777777" w:rsidTr="00C40D35">
        <w:tc>
          <w:tcPr>
            <w:tcW w:w="1271" w:type="dxa"/>
            <w:vAlign w:val="center"/>
          </w:tcPr>
          <w:p w14:paraId="2DC35A10" w14:textId="1A0A73C2" w:rsidR="003D43A8" w:rsidRPr="00702B8D" w:rsidRDefault="003D43A8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 w:rsidR="00C1111D">
              <w:t>,</w:t>
            </w:r>
          </w:p>
        </w:tc>
        <w:tc>
          <w:tcPr>
            <w:tcW w:w="6521" w:type="dxa"/>
            <w:vAlign w:val="center"/>
          </w:tcPr>
          <w:p w14:paraId="3A62F433" w14:textId="318BAC90" w:rsidR="003D43A8" w:rsidRDefault="00C1111D" w:rsidP="00702B8D">
            <m:oMathPara>
              <m:oMath>
                <m:r>
                  <m:rPr>
                    <m:nor/>
                  </m:rPr>
                  <m:t>O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≫1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70" w:type="dxa"/>
            <w:vAlign w:val="center"/>
          </w:tcPr>
          <w:p w14:paraId="013F20F2" w14:textId="77777777" w:rsidR="003D43A8" w:rsidRDefault="003D43A8" w:rsidP="00702B8D"/>
        </w:tc>
      </w:tr>
    </w:tbl>
    <w:p w14:paraId="4FD3AF9C" w14:textId="2FFE0395" w:rsidR="003D43A8" w:rsidRDefault="003A7DF6" w:rsidP="00702B8D">
      <w:r>
        <w:t xml:space="preserve">from which we wish to derive a matrix of probability </w:t>
      </w:r>
      <m:oMath>
        <m:r>
          <m:rPr>
            <m:nor/>
          </m:rPr>
          <m:t>P</m:t>
        </m:r>
      </m:oMath>
      <w:r>
        <w:t xml:space="preserve">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3A7DF6" w14:paraId="710BB3D7" w14:textId="77777777" w:rsidTr="00C40D35">
        <w:tc>
          <w:tcPr>
            <w:tcW w:w="1276" w:type="dxa"/>
            <w:vAlign w:val="center"/>
          </w:tcPr>
          <w:p w14:paraId="33DAFF6A" w14:textId="4843A083" w:rsidR="003A7DF6" w:rsidRPr="008E3FFD" w:rsidRDefault="003A7DF6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</w:tc>
        <w:tc>
          <w:tcPr>
            <w:tcW w:w="6521" w:type="dxa"/>
            <w:vAlign w:val="center"/>
          </w:tcPr>
          <w:p w14:paraId="73856171" w14:textId="2A023310" w:rsidR="003A7DF6" w:rsidRDefault="003A7DF6" w:rsidP="00702B8D">
            <m:oMathPara>
              <m:oMath>
                <m:r>
                  <m:rPr>
                    <m:nor/>
                  </m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]"/>
                              <m:endChr m:val="[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5EF82762" w14:textId="77777777" w:rsidR="003A7DF6" w:rsidRDefault="003A7DF6" w:rsidP="00702B8D"/>
        </w:tc>
      </w:tr>
    </w:tbl>
    <w:p w14:paraId="3EDC492A" w14:textId="29DAD070" w:rsidR="003A7DF6" w:rsidRDefault="003A7DF6" w:rsidP="00702B8D">
      <w:r>
        <w:t>which we approximate in our simulation 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  <w:tblGridChange w:id="0">
          <w:tblGrid>
            <w:gridCol w:w="1276"/>
            <w:gridCol w:w="6662"/>
            <w:gridCol w:w="1124"/>
          </w:tblGrid>
        </w:tblGridChange>
      </w:tblGrid>
      <w:tr w:rsidR="001B233A" w14:paraId="7D08A378" w14:textId="77777777" w:rsidTr="00C40D35">
        <w:tc>
          <w:tcPr>
            <w:tcW w:w="1276" w:type="dxa"/>
            <w:vAlign w:val="center"/>
          </w:tcPr>
          <w:p w14:paraId="3C56E43C" w14:textId="0E4E60FC" w:rsidR="003A7DF6" w:rsidRPr="008E3FFD" w:rsidRDefault="003A7DF6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</w:tc>
        <w:tc>
          <w:tcPr>
            <w:tcW w:w="6662" w:type="dxa"/>
            <w:vAlign w:val="center"/>
          </w:tcPr>
          <w:p w14:paraId="6C7EA1AB" w14:textId="49CE47DD" w:rsidR="003A7DF6" w:rsidRDefault="003A7DF6" w:rsidP="00702B8D"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box>
                                <m:box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,1-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box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box>
                            <m:box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oxPr>
                            <m:e>
                              <m:argPr>
                                <m:argSz m:val="-1"/>
                              </m:argP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box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510D0F16" w14:textId="77777777" w:rsidR="003A7DF6" w:rsidRDefault="003A7DF6" w:rsidP="00702B8D"/>
        </w:tc>
      </w:tr>
    </w:tbl>
    <w:p w14:paraId="4A7B2078" w14:textId="4B950A65" w:rsidR="003A7DF6" w:rsidRDefault="003A7DF6" w:rsidP="00702B8D">
      <w:r>
        <w:t xml:space="preserve">This way, boundaries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depend on the "sampling resolution"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reflecting the confidence one can have in a zero or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in the original matrix </w:t>
      </w:r>
      <m:oMath>
        <m:r>
          <m:rPr>
            <m:nor/>
          </m:rPr>
          <m:t>O</m:t>
        </m:r>
      </m:oMath>
      <w:r>
        <w:t>.</w:t>
      </w:r>
    </w:p>
    <w:p w14:paraId="2FBCA473" w14:textId="085FE90C" w:rsidR="003A7DF6" w:rsidRDefault="003A7DF6" w:rsidP="00702B8D">
      <w:r>
        <w:t xml:space="preserve">We then recreate a ground truth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B233A">
        <w:t xml:space="preserve"> through the simulation and 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B233A">
        <w:t xml:space="preserve"> binary adjacency "snapshots"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1B233A">
        <w:t xml:space="preserve"> as follow: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1B233A" w14:paraId="4977F42B" w14:textId="77777777" w:rsidTr="00C40D35">
        <w:tc>
          <w:tcPr>
            <w:tcW w:w="1276" w:type="dxa"/>
            <w:vAlign w:val="center"/>
          </w:tcPr>
          <w:p w14:paraId="72F227A3" w14:textId="598B0FAE" w:rsidR="001B233A" w:rsidRPr="008E3FFD" w:rsidRDefault="001B233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</w:tc>
        <w:tc>
          <w:tcPr>
            <w:tcW w:w="6521" w:type="dxa"/>
            <w:vAlign w:val="center"/>
          </w:tcPr>
          <w:p w14:paraId="4EE78E73" w14:textId="7D4AAD48" w:rsidR="001B233A" w:rsidRPr="00702B8D" w:rsidRDefault="001B233A" w:rsidP="00702B8D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  <m:r>
                            <w:rPr>
                              <w:rStyle w:val="Appelnotedebasdep"/>
                              <w:rFonts w:ascii="Cambria Math" w:hAnsi="Cambria Math"/>
                            </w:rPr>
                            <w:footnoteReference w:customMarkFollows="1" w:id="1"/>
                            <m:t>*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2450C3E5" w14:textId="77777777" w:rsidR="001B233A" w:rsidRDefault="001B233A" w:rsidP="00702B8D"/>
        </w:tc>
      </w:tr>
    </w:tbl>
    <w:p w14:paraId="4BEBDB9B" w14:textId="6E222166" w:rsidR="001B233A" w:rsidRDefault="001B233A" w:rsidP="00702B8D">
      <w:r>
        <w:t>with: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1B233A" w14:paraId="0291AF73" w14:textId="77777777" w:rsidTr="00C40D35">
        <w:tc>
          <w:tcPr>
            <w:tcW w:w="1276" w:type="dxa"/>
            <w:vAlign w:val="center"/>
          </w:tcPr>
          <w:p w14:paraId="1089FF0F" w14:textId="03E173CC" w:rsidR="001B233A" w:rsidRDefault="001B233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  <w:p w14:paraId="1C4860C2" w14:textId="75D6C754" w:rsidR="001B233A" w:rsidRPr="00702B8D" w:rsidRDefault="001B233A" w:rsidP="00702B8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>
              <w:t>,</w:t>
            </w:r>
          </w:p>
        </w:tc>
        <w:tc>
          <w:tcPr>
            <w:tcW w:w="6662" w:type="dxa"/>
            <w:vAlign w:val="center"/>
          </w:tcPr>
          <w:p w14:paraId="1FB4B3AB" w14:textId="68B93965" w:rsidR="001B233A" w:rsidRPr="008E3FFD" w:rsidRDefault="001B233A" w:rsidP="00702B8D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725D5BA5" w14:textId="77777777" w:rsidR="001B233A" w:rsidRDefault="001B233A" w:rsidP="00702B8D"/>
        </w:tc>
      </w:tr>
    </w:tbl>
    <w:p w14:paraId="2E682969" w14:textId="5A256209" w:rsidR="001B233A" w:rsidRDefault="001B233A" w:rsidP="00315475">
      <w:r>
        <w:t>Thus,</w:t>
      </w:r>
      <w:r w:rsidR="003154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 w:rsidR="0031547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k∈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sub>
        </m:sSub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0,ij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  <m:r>
              <w:rPr>
                <w:rFonts w:ascii="Cambria Math" w:hAnsi="Cambria Math"/>
              </w:rPr>
              <m:t>=1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15475">
        <w:t xml:space="preserve"> and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 w:rsidR="00315475">
        <w:t>.</w:t>
      </w:r>
    </w:p>
    <w:p w14:paraId="5ABD346F" w14:textId="77777777" w:rsidR="007569C0" w:rsidRDefault="007569C0" w:rsidP="007569C0">
      <w:pPr>
        <w:pStyle w:val="Titre2"/>
      </w:pPr>
      <w:r>
        <w:t>Simulating empirical group-scan sampling method</w:t>
      </w:r>
    </w:p>
    <w:p w14:paraId="279162F0" w14:textId="77777777" w:rsidR="007569C0" w:rsidRDefault="007569C0" w:rsidP="007569C0"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obs</m:t>
            </m:r>
          </m:sub>
        </m:sSub>
      </m:oMath>
      <w:r>
        <w:t xml:space="preserve"> as a matrix of probability of observing an edge (whether it be 0 or 1) at each snapshot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  <w:tblGridChange w:id="1">
          <w:tblGrid>
            <w:gridCol w:w="1276"/>
            <w:gridCol w:w="6662"/>
            <w:gridCol w:w="1124"/>
          </w:tblGrid>
        </w:tblGridChange>
      </w:tblGrid>
      <w:tr w:rsidR="007569C0" w14:paraId="3EE47F6D" w14:textId="77777777" w:rsidTr="00C40D35">
        <w:tc>
          <w:tcPr>
            <w:tcW w:w="1276" w:type="dxa"/>
            <w:vAlign w:val="center"/>
          </w:tcPr>
          <w:p w14:paraId="0F8D5826" w14:textId="11F17607" w:rsidR="007569C0" w:rsidRDefault="007569C0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  <w:p w14:paraId="3C7B5DCE" w14:textId="77777777" w:rsidR="007569C0" w:rsidRPr="008E3FFD" w:rsidRDefault="007569C0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>
              <w:t>,</w:t>
            </w:r>
          </w:p>
        </w:tc>
        <w:tc>
          <w:tcPr>
            <w:tcW w:w="6662" w:type="dxa"/>
            <w:vAlign w:val="center"/>
          </w:tcPr>
          <w:p w14:paraId="63CA83EC" w14:textId="77777777" w:rsidR="007569C0" w:rsidRDefault="007569C0" w:rsidP="008E3FF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obs,</m:t>
                        </m:r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6B33D7A3" w14:textId="77777777" w:rsidR="007569C0" w:rsidRDefault="007569C0" w:rsidP="008E3FFD"/>
        </w:tc>
      </w:tr>
    </w:tbl>
    <w:p w14:paraId="5EF95223" w14:textId="77777777" w:rsidR="007569C0" w:rsidRDefault="007569C0" w:rsidP="007569C0">
      <w:r>
        <w:t>thus setting: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393E7B11" w14:textId="77777777" w:rsidTr="00C40D35">
        <w:tc>
          <w:tcPr>
            <w:tcW w:w="1276" w:type="dxa"/>
            <w:vAlign w:val="center"/>
          </w:tcPr>
          <w:p w14:paraId="1DD0E4E1" w14:textId="098D4BFC" w:rsidR="007569C0" w:rsidRDefault="007569C0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  <w:p w14:paraId="71E94F3F" w14:textId="77777777" w:rsidR="007569C0" w:rsidRPr="008E3FFD" w:rsidRDefault="007569C0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>
              <w:t>,</w:t>
            </w:r>
          </w:p>
        </w:tc>
        <w:tc>
          <w:tcPr>
            <w:tcW w:w="6521" w:type="dxa"/>
            <w:vAlign w:val="center"/>
          </w:tcPr>
          <w:p w14:paraId="1E9216FB" w14:textId="77777777" w:rsidR="007569C0" w:rsidRPr="008E3FFD" w:rsidRDefault="007569C0" w:rsidP="008E3FFD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(k)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0,1</m:t>
                              </m:r>
                            </m:e>
                          </m:d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(k)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0,ij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⇒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↪</m:t>
                                </m:r>
                                <m:r>
                                  <m:rPr>
                                    <m:nor/>
                                  </m:rPr>
                                  <m:t>B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obs,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65884EA8" w14:textId="77777777" w:rsidR="007569C0" w:rsidRDefault="007569C0" w:rsidP="008E3FFD"/>
        </w:tc>
      </w:tr>
    </w:tbl>
    <w:p w14:paraId="2D041491" w14:textId="77777777" w:rsidR="007569C0" w:rsidRPr="008E3FFD" w:rsidRDefault="007569C0" w:rsidP="007569C0">
      <w:r>
        <w:t xml:space="preserve">Therefore, the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defined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5FD906BF" w14:textId="77777777" w:rsidTr="008E3FFD">
        <w:tc>
          <w:tcPr>
            <w:tcW w:w="1276" w:type="dxa"/>
            <w:vAlign w:val="center"/>
          </w:tcPr>
          <w:p w14:paraId="1095CCE7" w14:textId="27F395FE" w:rsidR="007569C0" w:rsidRPr="008E3FFD" w:rsidRDefault="007569C0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</w:tc>
        <w:tc>
          <w:tcPr>
            <w:tcW w:w="6521" w:type="dxa"/>
            <w:vAlign w:val="center"/>
          </w:tcPr>
          <w:p w14:paraId="5DE285AB" w14:textId="77777777" w:rsidR="007569C0" w:rsidRPr="008E3FFD" w:rsidRDefault="007569C0" w:rsidP="008E3FFD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obs,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562EE376" w14:textId="77777777" w:rsidR="007569C0" w:rsidRDefault="007569C0" w:rsidP="008E3FFD"/>
        </w:tc>
      </w:tr>
    </w:tbl>
    <w:p w14:paraId="23E4C845" w14:textId="64FB87DC" w:rsidR="007569C0" w:rsidRDefault="007569C0" w:rsidP="007569C0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1,</m:t>
                </m:r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obs,</m:t>
                </m:r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obs,</m:t>
                </m:r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14C45EB6" w14:textId="55EFE53A" w:rsidR="00D7686B" w:rsidRPr="00702B8D" w:rsidRDefault="00D7686B" w:rsidP="00D7686B">
      <w:r>
        <w:t xml:space="preserve">For instance, one can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obs,</m:t>
            </m:r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=constant</m:t>
        </m:r>
      </m:oMath>
      <w:r>
        <w:t xml:space="preserve"> in the case of a</w:t>
      </w:r>
      <w:r>
        <w:t xml:space="preserve"> systematic</w:t>
      </w:r>
      <w:r>
        <w:t xml:space="preserve"> </w:t>
      </w:r>
      <w:r>
        <w:t>chance of missing any edge.</w:t>
      </w:r>
      <w:bookmarkStart w:id="2" w:name="_GoBack"/>
      <w:bookmarkEnd w:id="2"/>
    </w:p>
    <w:p w14:paraId="3CF657F9" w14:textId="52CE1924" w:rsidR="007569C0" w:rsidRDefault="007569C0" w:rsidP="007569C0">
      <w:pPr>
        <w:pStyle w:val="Titre2"/>
      </w:pPr>
      <w:r>
        <w:t>Simulating empirical focal-scan sampling method</w:t>
      </w:r>
    </w:p>
    <w:p w14:paraId="5199CF7C" w14:textId="5B77FF9D" w:rsidR="007569C0" w:rsidRDefault="007569C0" w:rsidP="007569C0">
      <w:r>
        <w:t xml:space="preserve">We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t xml:space="preserve"> as a </w:t>
      </w:r>
      <w:r w:rsidR="00702B8D">
        <w:t>vector</w:t>
      </w:r>
      <w:r>
        <w:t xml:space="preserve"> of probability</w:t>
      </w:r>
      <w:r w:rsidR="00702B8D">
        <w:t xml:space="preserve"> </w:t>
      </w:r>
      <w:r>
        <w:t xml:space="preserve">of </w:t>
      </w:r>
      <w:r w:rsidR="00702B8D">
        <w:t xml:space="preserve">having </w:t>
      </w:r>
      <w:r>
        <w:t>a</w:t>
      </w:r>
      <w:r w:rsidR="00702B8D">
        <w:t xml:space="preserve"> </w:t>
      </w:r>
      <w:r>
        <w:t>n</w:t>
      </w:r>
      <w:r w:rsidR="00702B8D">
        <w:t>ode</w:t>
      </w:r>
      <w:r>
        <w:t xml:space="preserve"> </w:t>
      </w:r>
      <w:r w:rsidR="00702B8D">
        <w:t>being sampled during snapshot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</m:oMath>
      <w:r w:rsidR="00C40D35">
        <w:t xml:space="preserve"> so that</w:t>
      </w:r>
      <w: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662"/>
        <w:gridCol w:w="1124"/>
      </w:tblGrid>
      <w:tr w:rsidR="007569C0" w14:paraId="5FA62EA3" w14:textId="77777777" w:rsidTr="00C40D35">
        <w:tc>
          <w:tcPr>
            <w:tcW w:w="1276" w:type="dxa"/>
            <w:vAlign w:val="center"/>
          </w:tcPr>
          <w:p w14:paraId="200A1813" w14:textId="18177CD0" w:rsidR="007569C0" w:rsidRDefault="007569C0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  <w:p w14:paraId="790078DA" w14:textId="77777777" w:rsidR="007569C0" w:rsidRDefault="007569C0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e>
                  </m:d>
                </m:sub>
              </m:sSub>
            </m:oMath>
            <w:r>
              <w:t>,</w:t>
            </w:r>
          </w:p>
          <w:p w14:paraId="3E4A5DEE" w14:textId="24C0549F" w:rsidR="00C40D35" w:rsidRPr="008E3FFD" w:rsidRDefault="00C40D35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w:bookmarkStart w:id="3" w:name="_Hlk36723598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w:bookmarkEnd w:id="3"/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</m:oMath>
            <w:r>
              <w:t>,</w:t>
            </w:r>
          </w:p>
        </w:tc>
        <w:tc>
          <w:tcPr>
            <w:tcW w:w="6662" w:type="dxa"/>
            <w:vAlign w:val="center"/>
          </w:tcPr>
          <w:p w14:paraId="460242CF" w14:textId="68D4E0F8" w:rsidR="007569C0" w:rsidRPr="008E3FFD" w:rsidRDefault="007569C0" w:rsidP="008E3FFD"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,ij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0,1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f,i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2,ij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(k)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acc>
                                                      <m:acc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acc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</m:acc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0,ij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(k)</m:t>
                                                    </m:r>
                                                  </m:sup>
                                                </m:sSubSup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 xml:space="preserve">when 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i=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0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nor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otherwise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,ij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(k)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acc>
                                                <m:ac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,ij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=1</m:t>
                                          </m:r>
                                        </m:e>
                                      </m:d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⇒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,ij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(k)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↪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m:t>B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obs,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4" w:type="dxa"/>
            <w:vAlign w:val="center"/>
          </w:tcPr>
          <w:p w14:paraId="5FC9E6C0" w14:textId="77777777" w:rsidR="007569C0" w:rsidRDefault="007569C0" w:rsidP="008E3FFD"/>
        </w:tc>
      </w:tr>
    </w:tbl>
    <w:p w14:paraId="055809B8" w14:textId="5605368B" w:rsidR="007569C0" w:rsidRPr="008E3FFD" w:rsidRDefault="007569C0" w:rsidP="007569C0">
      <w:r>
        <w:t xml:space="preserve">Therefore, the weighted adjacency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defined as follows: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6521"/>
        <w:gridCol w:w="1265"/>
      </w:tblGrid>
      <w:tr w:rsidR="007569C0" w14:paraId="3CE8B67D" w14:textId="77777777" w:rsidTr="008E3FFD">
        <w:tc>
          <w:tcPr>
            <w:tcW w:w="1276" w:type="dxa"/>
            <w:vAlign w:val="center"/>
          </w:tcPr>
          <w:p w14:paraId="1D799DE7" w14:textId="10EA7B3E" w:rsidR="007569C0" w:rsidRPr="008E3FFD" w:rsidRDefault="007569C0" w:rsidP="008E3FF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∀</m:t>
                  </m:r>
                </m:e>
                <m:sub>
                  <m:r>
                    <w:rPr>
                      <w:rFonts w:ascii="Cambria Math" w:hAnsi="Cambria Math"/>
                    </w:rPr>
                    <m:t>(i,j)∈</m:t>
                  </m:r>
                  <m:d>
                    <m:dPr>
                      <m:begChr m:val="⟦"/>
                      <m:endChr m:val="⟧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1,n</m:t>
                      </m:r>
                    </m:e>
                  </m:d>
                  <m:r>
                    <w:rPr>
                      <w:rFonts w:ascii="Cambria Math" w:hAnsi="Cambria Math"/>
                    </w:rPr>
                    <m:t>²</m:t>
                  </m:r>
                </m:sub>
              </m:sSub>
            </m:oMath>
            <w:r>
              <w:t>,</w:t>
            </w:r>
          </w:p>
        </w:tc>
        <w:tc>
          <w:tcPr>
            <w:tcW w:w="6521" w:type="dxa"/>
            <w:vAlign w:val="center"/>
          </w:tcPr>
          <w:p w14:paraId="5DAB7A63" w14:textId="0AEF5F72" w:rsidR="007569C0" w:rsidRPr="008E3FFD" w:rsidRDefault="007569C0" w:rsidP="008E3FFD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d>
                      <m:dPr>
                        <m:begChr m:val="⟦"/>
                        <m:endChr m:val="⟧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d>
                            <m:dPr>
                              <m:begChr m:val="⟦"/>
                              <m:endChr m:val="⟧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↪</m:t>
                          </m:r>
                          <m:r>
                            <m:rPr>
                              <m:nor/>
                            </m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65" w:type="dxa"/>
            <w:vAlign w:val="center"/>
          </w:tcPr>
          <w:p w14:paraId="16830F25" w14:textId="77777777" w:rsidR="007569C0" w:rsidRDefault="007569C0" w:rsidP="008E3FFD"/>
        </w:tc>
      </w:tr>
    </w:tbl>
    <w:p w14:paraId="3C8586C0" w14:textId="14F4AC10" w:rsidR="007569C0" w:rsidRDefault="007569C0" w:rsidP="00FB69ED"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</w:rPr>
              <m:t>(i,j)∈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  <m:r>
              <w:rPr>
                <w:rFonts w:ascii="Cambria Math" w:hAnsi="Cambria Math"/>
              </w:rPr>
              <m:t>²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-x</m:t>
            </m:r>
          </m:sup>
        </m:sSup>
      </m:oMath>
      <w:r>
        <w:t>.</w:t>
      </w:r>
    </w:p>
    <w:p w14:paraId="0979A7A6" w14:textId="38ABD576" w:rsidR="00FB69ED" w:rsidRPr="00702B8D" w:rsidRDefault="00FB69ED" w:rsidP="00FB69ED">
      <w:r>
        <w:t xml:space="preserve">For instance, one can 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∈</m:t>
            </m:r>
            <m:d>
              <m:dPr>
                <m:begChr m:val="⟦"/>
                <m:endChr m:val="⟧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↪</m:t>
        </m:r>
        <m:r>
          <m:rPr>
            <m:nor/>
          </m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1,n</m:t>
            </m:r>
          </m:e>
        </m:d>
        <m: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f,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box>
      </m:oMath>
      <w:r>
        <w:t xml:space="preserve"> in the case of a random choice of focal at each snapshot.</w:t>
      </w:r>
    </w:p>
    <w:sectPr w:rsidR="00FB69ED" w:rsidRPr="00702B8D" w:rsidSect="00FA3C53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D5ECC" w14:textId="77777777" w:rsidR="00F441DC" w:rsidRDefault="00F441DC" w:rsidP="00FB69ED">
      <w:pPr>
        <w:spacing w:after="0"/>
      </w:pPr>
      <w:r>
        <w:separator/>
      </w:r>
    </w:p>
  </w:endnote>
  <w:endnote w:type="continuationSeparator" w:id="0">
    <w:p w14:paraId="606595F4" w14:textId="77777777" w:rsidR="00F441DC" w:rsidRDefault="00F441DC" w:rsidP="00FB69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C6F6F" w14:textId="77777777" w:rsidR="00F441DC" w:rsidRDefault="00F441DC" w:rsidP="00FB69ED">
      <w:pPr>
        <w:spacing w:after="0"/>
      </w:pPr>
      <w:r>
        <w:separator/>
      </w:r>
    </w:p>
  </w:footnote>
  <w:footnote w:type="continuationSeparator" w:id="0">
    <w:p w14:paraId="41DB2268" w14:textId="77777777" w:rsidR="00F441DC" w:rsidRDefault="00F441DC" w:rsidP="00FB69ED">
      <w:pPr>
        <w:spacing w:after="0"/>
      </w:pPr>
      <w:r>
        <w:continuationSeparator/>
      </w:r>
    </w:p>
  </w:footnote>
  <w:footnote w:id="1">
    <w:p w14:paraId="34E692BA" w14:textId="416D3A42" w:rsidR="00FB69ED" w:rsidRPr="00FB69ED" w:rsidRDefault="00FB69ED">
      <w:pPr>
        <w:pStyle w:val="Notedebasdepage"/>
      </w:pPr>
      <w:r>
        <w:rPr>
          <w:rStyle w:val="Appelnotedebasdep"/>
        </w:rPr>
        <w:t>*</w:t>
      </w:r>
      <w:r>
        <w:t xml:space="preserve"> </w:t>
      </w:r>
      <w:r w:rsidRPr="00FB69ED">
        <w:t xml:space="preserve">as a consequence,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</m:e>
            </m:box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+1≈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+1</m:t>
        </m:r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15196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38304DD2"/>
    <w:multiLevelType w:val="hybridMultilevel"/>
    <w:tmpl w:val="76482B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drawingGridHorizontalSpacing w:val="181"/>
  <w:drawingGridVerticalSpacing w:val="181"/>
  <w:doNotUseMarginsForDrawingGridOrigin/>
  <w:drawingGridHorizontalOrigin w:val="1418"/>
  <w:drawingGridVerticalOrigin w:val="141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C3"/>
    <w:rsid w:val="00004F40"/>
    <w:rsid w:val="0000546C"/>
    <w:rsid w:val="00011525"/>
    <w:rsid w:val="0002190F"/>
    <w:rsid w:val="000239FB"/>
    <w:rsid w:val="000374D7"/>
    <w:rsid w:val="00054F8B"/>
    <w:rsid w:val="00057E43"/>
    <w:rsid w:val="00065098"/>
    <w:rsid w:val="00066B20"/>
    <w:rsid w:val="000672F2"/>
    <w:rsid w:val="0006730F"/>
    <w:rsid w:val="0007005E"/>
    <w:rsid w:val="00086CD1"/>
    <w:rsid w:val="000875FD"/>
    <w:rsid w:val="000A7EC2"/>
    <w:rsid w:val="000B2D3A"/>
    <w:rsid w:val="000C091C"/>
    <w:rsid w:val="000E56D5"/>
    <w:rsid w:val="000E67A5"/>
    <w:rsid w:val="000F1FD2"/>
    <w:rsid w:val="001014AE"/>
    <w:rsid w:val="00102BD7"/>
    <w:rsid w:val="00116571"/>
    <w:rsid w:val="00126BA3"/>
    <w:rsid w:val="00134099"/>
    <w:rsid w:val="00134316"/>
    <w:rsid w:val="001460BE"/>
    <w:rsid w:val="001518AD"/>
    <w:rsid w:val="0015411C"/>
    <w:rsid w:val="00156B70"/>
    <w:rsid w:val="00172E3E"/>
    <w:rsid w:val="00177734"/>
    <w:rsid w:val="00181EAE"/>
    <w:rsid w:val="001A4FC2"/>
    <w:rsid w:val="001A57DE"/>
    <w:rsid w:val="001B233A"/>
    <w:rsid w:val="001B3106"/>
    <w:rsid w:val="001B48F2"/>
    <w:rsid w:val="001B6FE6"/>
    <w:rsid w:val="001B78CB"/>
    <w:rsid w:val="001C2FC5"/>
    <w:rsid w:val="001D2364"/>
    <w:rsid w:val="001F66D5"/>
    <w:rsid w:val="00214455"/>
    <w:rsid w:val="00217EB1"/>
    <w:rsid w:val="0022100B"/>
    <w:rsid w:val="002403FB"/>
    <w:rsid w:val="00263C3B"/>
    <w:rsid w:val="00267DE1"/>
    <w:rsid w:val="00270D1C"/>
    <w:rsid w:val="0027263D"/>
    <w:rsid w:val="00281ED7"/>
    <w:rsid w:val="00284198"/>
    <w:rsid w:val="00297414"/>
    <w:rsid w:val="002A1637"/>
    <w:rsid w:val="002A254C"/>
    <w:rsid w:val="002B04E4"/>
    <w:rsid w:val="002D0772"/>
    <w:rsid w:val="002D44B0"/>
    <w:rsid w:val="002F0E46"/>
    <w:rsid w:val="002F5401"/>
    <w:rsid w:val="002F5CEB"/>
    <w:rsid w:val="002F7786"/>
    <w:rsid w:val="00300924"/>
    <w:rsid w:val="00313F4C"/>
    <w:rsid w:val="00314898"/>
    <w:rsid w:val="003153BF"/>
    <w:rsid w:val="00315475"/>
    <w:rsid w:val="00317EDF"/>
    <w:rsid w:val="00323DA1"/>
    <w:rsid w:val="0032507B"/>
    <w:rsid w:val="003319F6"/>
    <w:rsid w:val="0034043C"/>
    <w:rsid w:val="00350160"/>
    <w:rsid w:val="00352A0F"/>
    <w:rsid w:val="003624C9"/>
    <w:rsid w:val="003627A9"/>
    <w:rsid w:val="00362F96"/>
    <w:rsid w:val="0036412F"/>
    <w:rsid w:val="003653AE"/>
    <w:rsid w:val="00384C50"/>
    <w:rsid w:val="00391229"/>
    <w:rsid w:val="003A1047"/>
    <w:rsid w:val="003A7DF6"/>
    <w:rsid w:val="003B0CC1"/>
    <w:rsid w:val="003C3645"/>
    <w:rsid w:val="003D279F"/>
    <w:rsid w:val="003D43A8"/>
    <w:rsid w:val="003D469C"/>
    <w:rsid w:val="003F44CE"/>
    <w:rsid w:val="0040758D"/>
    <w:rsid w:val="00425CAD"/>
    <w:rsid w:val="00426FEA"/>
    <w:rsid w:val="00427B79"/>
    <w:rsid w:val="00435743"/>
    <w:rsid w:val="00436561"/>
    <w:rsid w:val="00443D2A"/>
    <w:rsid w:val="00445E04"/>
    <w:rsid w:val="004477CF"/>
    <w:rsid w:val="0045108A"/>
    <w:rsid w:val="00456EEE"/>
    <w:rsid w:val="00481057"/>
    <w:rsid w:val="00484CE5"/>
    <w:rsid w:val="00495241"/>
    <w:rsid w:val="004A016D"/>
    <w:rsid w:val="004A52F0"/>
    <w:rsid w:val="004A5923"/>
    <w:rsid w:val="004A7D28"/>
    <w:rsid w:val="004B0644"/>
    <w:rsid w:val="004C03A0"/>
    <w:rsid w:val="004D0CAA"/>
    <w:rsid w:val="004E7EE3"/>
    <w:rsid w:val="004F5D3D"/>
    <w:rsid w:val="004F7CE9"/>
    <w:rsid w:val="00505FBE"/>
    <w:rsid w:val="00512A55"/>
    <w:rsid w:val="00520FE4"/>
    <w:rsid w:val="005229B7"/>
    <w:rsid w:val="00523DBB"/>
    <w:rsid w:val="00524FF8"/>
    <w:rsid w:val="00531624"/>
    <w:rsid w:val="00537DEA"/>
    <w:rsid w:val="00540816"/>
    <w:rsid w:val="00545F94"/>
    <w:rsid w:val="00570C69"/>
    <w:rsid w:val="005B1ECB"/>
    <w:rsid w:val="005B6955"/>
    <w:rsid w:val="005B7118"/>
    <w:rsid w:val="005C1F76"/>
    <w:rsid w:val="005C2CA4"/>
    <w:rsid w:val="005D6D94"/>
    <w:rsid w:val="005E192E"/>
    <w:rsid w:val="005E29D6"/>
    <w:rsid w:val="005E6A72"/>
    <w:rsid w:val="005F1B1A"/>
    <w:rsid w:val="005F1F87"/>
    <w:rsid w:val="00601BD0"/>
    <w:rsid w:val="006124C3"/>
    <w:rsid w:val="006200E1"/>
    <w:rsid w:val="00624A03"/>
    <w:rsid w:val="0064206E"/>
    <w:rsid w:val="006433C1"/>
    <w:rsid w:val="006434E2"/>
    <w:rsid w:val="0064534E"/>
    <w:rsid w:val="006468B4"/>
    <w:rsid w:val="00652279"/>
    <w:rsid w:val="006642A9"/>
    <w:rsid w:val="00666AD6"/>
    <w:rsid w:val="00675E78"/>
    <w:rsid w:val="00685328"/>
    <w:rsid w:val="00685F22"/>
    <w:rsid w:val="00695AE4"/>
    <w:rsid w:val="006A1514"/>
    <w:rsid w:val="006A24E2"/>
    <w:rsid w:val="006A2AF6"/>
    <w:rsid w:val="006A41D8"/>
    <w:rsid w:val="006B6C90"/>
    <w:rsid w:val="006B77E4"/>
    <w:rsid w:val="006C04EF"/>
    <w:rsid w:val="006C5505"/>
    <w:rsid w:val="006E4431"/>
    <w:rsid w:val="006E787F"/>
    <w:rsid w:val="006F1231"/>
    <w:rsid w:val="006F2E32"/>
    <w:rsid w:val="00702B8D"/>
    <w:rsid w:val="007177BF"/>
    <w:rsid w:val="00724552"/>
    <w:rsid w:val="007335AD"/>
    <w:rsid w:val="00734F13"/>
    <w:rsid w:val="0073648E"/>
    <w:rsid w:val="00740D35"/>
    <w:rsid w:val="007518C1"/>
    <w:rsid w:val="007569C0"/>
    <w:rsid w:val="00757EC4"/>
    <w:rsid w:val="007616E7"/>
    <w:rsid w:val="00762E2A"/>
    <w:rsid w:val="0076568E"/>
    <w:rsid w:val="0076647C"/>
    <w:rsid w:val="00781DC0"/>
    <w:rsid w:val="00786003"/>
    <w:rsid w:val="00787CB9"/>
    <w:rsid w:val="00791CEA"/>
    <w:rsid w:val="007B014D"/>
    <w:rsid w:val="007C00C7"/>
    <w:rsid w:val="007C2A3F"/>
    <w:rsid w:val="007C33FB"/>
    <w:rsid w:val="007C5DE4"/>
    <w:rsid w:val="007D1C57"/>
    <w:rsid w:val="007D34A8"/>
    <w:rsid w:val="007D4DF1"/>
    <w:rsid w:val="007D6FDE"/>
    <w:rsid w:val="007E1532"/>
    <w:rsid w:val="007F2643"/>
    <w:rsid w:val="007F4650"/>
    <w:rsid w:val="007F4A77"/>
    <w:rsid w:val="007F5A17"/>
    <w:rsid w:val="007F69D2"/>
    <w:rsid w:val="00810038"/>
    <w:rsid w:val="008150C3"/>
    <w:rsid w:val="008154E2"/>
    <w:rsid w:val="00825DD1"/>
    <w:rsid w:val="00835988"/>
    <w:rsid w:val="00837B2A"/>
    <w:rsid w:val="008438D2"/>
    <w:rsid w:val="00846ECB"/>
    <w:rsid w:val="008638DA"/>
    <w:rsid w:val="008A6859"/>
    <w:rsid w:val="008B0313"/>
    <w:rsid w:val="008B35BA"/>
    <w:rsid w:val="008B4F6F"/>
    <w:rsid w:val="008C23B8"/>
    <w:rsid w:val="008C298B"/>
    <w:rsid w:val="008C3057"/>
    <w:rsid w:val="008C3B84"/>
    <w:rsid w:val="008C47C6"/>
    <w:rsid w:val="008C5418"/>
    <w:rsid w:val="008C5D75"/>
    <w:rsid w:val="008D43D2"/>
    <w:rsid w:val="008E09BC"/>
    <w:rsid w:val="008E2E0A"/>
    <w:rsid w:val="008F202C"/>
    <w:rsid w:val="008F67FE"/>
    <w:rsid w:val="00900B2F"/>
    <w:rsid w:val="00901269"/>
    <w:rsid w:val="00914CFE"/>
    <w:rsid w:val="00917DD0"/>
    <w:rsid w:val="009210B2"/>
    <w:rsid w:val="00925768"/>
    <w:rsid w:val="009315AD"/>
    <w:rsid w:val="00946959"/>
    <w:rsid w:val="00956579"/>
    <w:rsid w:val="00960353"/>
    <w:rsid w:val="009615ED"/>
    <w:rsid w:val="009623EB"/>
    <w:rsid w:val="0096414C"/>
    <w:rsid w:val="00964A8D"/>
    <w:rsid w:val="009729B9"/>
    <w:rsid w:val="00972B91"/>
    <w:rsid w:val="00977F2D"/>
    <w:rsid w:val="00984B4B"/>
    <w:rsid w:val="00985A0B"/>
    <w:rsid w:val="009903A6"/>
    <w:rsid w:val="0099319F"/>
    <w:rsid w:val="009966A5"/>
    <w:rsid w:val="009A0CAF"/>
    <w:rsid w:val="009A18AC"/>
    <w:rsid w:val="009B5979"/>
    <w:rsid w:val="009B5FFB"/>
    <w:rsid w:val="009C1ABF"/>
    <w:rsid w:val="009C4A82"/>
    <w:rsid w:val="009D5E03"/>
    <w:rsid w:val="009F5740"/>
    <w:rsid w:val="009F70EC"/>
    <w:rsid w:val="00A051E5"/>
    <w:rsid w:val="00A0580F"/>
    <w:rsid w:val="00A07900"/>
    <w:rsid w:val="00A2435B"/>
    <w:rsid w:val="00A27303"/>
    <w:rsid w:val="00A320E0"/>
    <w:rsid w:val="00A441F0"/>
    <w:rsid w:val="00A54C1C"/>
    <w:rsid w:val="00A6182E"/>
    <w:rsid w:val="00A6684A"/>
    <w:rsid w:val="00A82569"/>
    <w:rsid w:val="00A90CCB"/>
    <w:rsid w:val="00AA4E75"/>
    <w:rsid w:val="00AB11DA"/>
    <w:rsid w:val="00AB780E"/>
    <w:rsid w:val="00AD4381"/>
    <w:rsid w:val="00AD57D2"/>
    <w:rsid w:val="00AF01B1"/>
    <w:rsid w:val="00AF3262"/>
    <w:rsid w:val="00B13AC9"/>
    <w:rsid w:val="00B315BC"/>
    <w:rsid w:val="00B3723B"/>
    <w:rsid w:val="00B45A10"/>
    <w:rsid w:val="00B4650B"/>
    <w:rsid w:val="00B47C85"/>
    <w:rsid w:val="00B501FA"/>
    <w:rsid w:val="00B54B0B"/>
    <w:rsid w:val="00B60E60"/>
    <w:rsid w:val="00B6515E"/>
    <w:rsid w:val="00B74346"/>
    <w:rsid w:val="00B90497"/>
    <w:rsid w:val="00B928AC"/>
    <w:rsid w:val="00B92E26"/>
    <w:rsid w:val="00B95536"/>
    <w:rsid w:val="00BA32D0"/>
    <w:rsid w:val="00BA5113"/>
    <w:rsid w:val="00BB3004"/>
    <w:rsid w:val="00BB7562"/>
    <w:rsid w:val="00BC1F04"/>
    <w:rsid w:val="00BD56FE"/>
    <w:rsid w:val="00BE5EDA"/>
    <w:rsid w:val="00BE6946"/>
    <w:rsid w:val="00C0299E"/>
    <w:rsid w:val="00C05B49"/>
    <w:rsid w:val="00C1111D"/>
    <w:rsid w:val="00C179B0"/>
    <w:rsid w:val="00C21B5A"/>
    <w:rsid w:val="00C37612"/>
    <w:rsid w:val="00C40D35"/>
    <w:rsid w:val="00C61BBC"/>
    <w:rsid w:val="00C75D3B"/>
    <w:rsid w:val="00C81F7E"/>
    <w:rsid w:val="00C85C93"/>
    <w:rsid w:val="00C941A2"/>
    <w:rsid w:val="00CA186A"/>
    <w:rsid w:val="00CA48EC"/>
    <w:rsid w:val="00CB0D75"/>
    <w:rsid w:val="00CC6468"/>
    <w:rsid w:val="00CC7B78"/>
    <w:rsid w:val="00CC7B85"/>
    <w:rsid w:val="00CD1D27"/>
    <w:rsid w:val="00CD4DBC"/>
    <w:rsid w:val="00CE1697"/>
    <w:rsid w:val="00CE57E1"/>
    <w:rsid w:val="00CF0D3E"/>
    <w:rsid w:val="00D0159B"/>
    <w:rsid w:val="00D04781"/>
    <w:rsid w:val="00D06BE9"/>
    <w:rsid w:val="00D06E9A"/>
    <w:rsid w:val="00D0762B"/>
    <w:rsid w:val="00D10C7D"/>
    <w:rsid w:val="00D14D35"/>
    <w:rsid w:val="00D221E0"/>
    <w:rsid w:val="00D3055B"/>
    <w:rsid w:val="00D31457"/>
    <w:rsid w:val="00D31E50"/>
    <w:rsid w:val="00D3670C"/>
    <w:rsid w:val="00D41E91"/>
    <w:rsid w:val="00D4436E"/>
    <w:rsid w:val="00D57845"/>
    <w:rsid w:val="00D677EE"/>
    <w:rsid w:val="00D719CC"/>
    <w:rsid w:val="00D73526"/>
    <w:rsid w:val="00D76808"/>
    <w:rsid w:val="00D7686B"/>
    <w:rsid w:val="00D8237B"/>
    <w:rsid w:val="00D92AD2"/>
    <w:rsid w:val="00D9489B"/>
    <w:rsid w:val="00DA01F7"/>
    <w:rsid w:val="00DA16B0"/>
    <w:rsid w:val="00DB1752"/>
    <w:rsid w:val="00DB2558"/>
    <w:rsid w:val="00DC2468"/>
    <w:rsid w:val="00DD0686"/>
    <w:rsid w:val="00DD2F79"/>
    <w:rsid w:val="00DD3519"/>
    <w:rsid w:val="00DE0F11"/>
    <w:rsid w:val="00DE1E15"/>
    <w:rsid w:val="00DE25E9"/>
    <w:rsid w:val="00DF5F7C"/>
    <w:rsid w:val="00E01B83"/>
    <w:rsid w:val="00E04D55"/>
    <w:rsid w:val="00E15421"/>
    <w:rsid w:val="00E221B6"/>
    <w:rsid w:val="00E32424"/>
    <w:rsid w:val="00E4277C"/>
    <w:rsid w:val="00E50880"/>
    <w:rsid w:val="00E50A1A"/>
    <w:rsid w:val="00E50CB4"/>
    <w:rsid w:val="00E52A49"/>
    <w:rsid w:val="00E57987"/>
    <w:rsid w:val="00E807C4"/>
    <w:rsid w:val="00E91737"/>
    <w:rsid w:val="00EB45B4"/>
    <w:rsid w:val="00ED0890"/>
    <w:rsid w:val="00ED37B7"/>
    <w:rsid w:val="00ED54A8"/>
    <w:rsid w:val="00EE02DD"/>
    <w:rsid w:val="00EE1B7E"/>
    <w:rsid w:val="00EE2385"/>
    <w:rsid w:val="00EF3741"/>
    <w:rsid w:val="00F10E66"/>
    <w:rsid w:val="00F126B2"/>
    <w:rsid w:val="00F150C7"/>
    <w:rsid w:val="00F22E34"/>
    <w:rsid w:val="00F25BE8"/>
    <w:rsid w:val="00F265D3"/>
    <w:rsid w:val="00F36AD9"/>
    <w:rsid w:val="00F40B24"/>
    <w:rsid w:val="00F43AEE"/>
    <w:rsid w:val="00F441DC"/>
    <w:rsid w:val="00F44801"/>
    <w:rsid w:val="00F51977"/>
    <w:rsid w:val="00F535F9"/>
    <w:rsid w:val="00F53F71"/>
    <w:rsid w:val="00F740E1"/>
    <w:rsid w:val="00F77FE9"/>
    <w:rsid w:val="00F77FF0"/>
    <w:rsid w:val="00F824E0"/>
    <w:rsid w:val="00F83FCA"/>
    <w:rsid w:val="00F94A97"/>
    <w:rsid w:val="00F967EC"/>
    <w:rsid w:val="00FA1E67"/>
    <w:rsid w:val="00FA3C53"/>
    <w:rsid w:val="00FB05F8"/>
    <w:rsid w:val="00FB0F81"/>
    <w:rsid w:val="00FB0F95"/>
    <w:rsid w:val="00FB1A55"/>
    <w:rsid w:val="00FB5A68"/>
    <w:rsid w:val="00FB69ED"/>
    <w:rsid w:val="00FC0DED"/>
    <w:rsid w:val="00FC725F"/>
    <w:rsid w:val="00FD3DB1"/>
    <w:rsid w:val="00FF4389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B31D"/>
  <w15:chartTrackingRefBased/>
  <w15:docId w15:val="{F92ED2ED-148C-44BD-BFA1-83A51F28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6B"/>
    <w:pPr>
      <w:spacing w:line="240" w:lineRule="auto"/>
      <w:jc w:val="both"/>
    </w:pPr>
    <w:rPr>
      <w:rFonts w:ascii="Palatino Linotype" w:hAnsi="Palatino Linotype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150C3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515E"/>
    <w:pPr>
      <w:keepNext/>
      <w:keepLines/>
      <w:spacing w:before="40" w:after="0"/>
      <w:ind w:left="708"/>
      <w:outlineLvl w:val="1"/>
    </w:pPr>
    <w:rPr>
      <w:rFonts w:eastAsiaTheme="majorEastAsia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50C3"/>
    <w:pPr>
      <w:keepNext/>
      <w:keepLines/>
      <w:spacing w:before="40" w:after="0"/>
      <w:outlineLvl w:val="2"/>
    </w:pPr>
    <w:rPr>
      <w:rFonts w:eastAsiaTheme="majorEastAsia" w:cstheme="majorBidi"/>
      <w:i/>
      <w:i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3055B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F7F7F" w:themeColor="text1" w:themeTint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81F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0C3"/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5098"/>
    <w:pPr>
      <w:spacing w:after="0"/>
      <w:contextualSpacing/>
    </w:pPr>
    <w:rPr>
      <w:rFonts w:eastAsiaTheme="majorEastAsia" w:cs="Segoe UI Light"/>
      <w:w w:val="9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065098"/>
    <w:rPr>
      <w:rFonts w:ascii="Palatino Linotype" w:eastAsiaTheme="majorEastAsia" w:hAnsi="Palatino Linotype" w:cs="Segoe UI Light"/>
      <w:w w:val="90"/>
      <w:kern w:val="28"/>
      <w:sz w:val="48"/>
      <w:szCs w:val="4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B6515E"/>
    <w:rPr>
      <w:rFonts w:ascii="Palatino Linotype" w:eastAsiaTheme="majorEastAsia" w:hAnsi="Palatino Linotype" w:cstheme="majorBidi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8150C3"/>
    <w:rPr>
      <w:rFonts w:ascii="Palatino Linotype" w:eastAsiaTheme="majorEastAsia" w:hAnsi="Palatino Linotype" w:cstheme="majorBidi"/>
      <w:i/>
      <w:iCs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6F2E3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C55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550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5505"/>
    <w:rPr>
      <w:rFonts w:ascii="Palatino Linotype" w:hAnsi="Palatino Linotype"/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55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5505"/>
    <w:rPr>
      <w:rFonts w:ascii="Palatino Linotype" w:hAnsi="Palatino Linotype"/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550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5505"/>
    <w:rPr>
      <w:rFonts w:ascii="Segoe UI" w:hAnsi="Segoe UI" w:cs="Segoe UI"/>
      <w:sz w:val="18"/>
      <w:szCs w:val="18"/>
      <w:lang w:val="en-US"/>
    </w:rPr>
  </w:style>
  <w:style w:type="character" w:styleId="Textedelespacerserv">
    <w:name w:val="Placeholder Text"/>
    <w:basedOn w:val="Policepardfaut"/>
    <w:uiPriority w:val="99"/>
    <w:semiHidden/>
    <w:rsid w:val="002F5401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5E6A72"/>
    <w:pPr>
      <w:spacing w:after="0"/>
      <w:ind w:left="720" w:hanging="720"/>
    </w:pPr>
  </w:style>
  <w:style w:type="character" w:customStyle="1" w:styleId="Titre4Car">
    <w:name w:val="Titre 4 Car"/>
    <w:basedOn w:val="Policepardfaut"/>
    <w:link w:val="Titre4"/>
    <w:uiPriority w:val="9"/>
    <w:rsid w:val="00D3055B"/>
    <w:rPr>
      <w:rFonts w:ascii="Palatino Linotype" w:eastAsiaTheme="majorEastAsia" w:hAnsi="Palatino Linotype" w:cstheme="majorBidi"/>
      <w:i/>
      <w:iCs/>
      <w:color w:val="7F7F7F" w:themeColor="text1" w:themeTint="80"/>
      <w:lang w:val="en-US"/>
    </w:rPr>
  </w:style>
  <w:style w:type="table" w:styleId="Grilledutableau">
    <w:name w:val="Table Grid"/>
    <w:basedOn w:val="TableauNormal"/>
    <w:uiPriority w:val="39"/>
    <w:rsid w:val="00426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22100B"/>
    <w:pPr>
      <w:spacing w:after="0" w:line="240" w:lineRule="auto"/>
    </w:pPr>
    <w:rPr>
      <w:rFonts w:ascii="Palatino Linotype" w:hAnsi="Palatino Linotype"/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065098"/>
  </w:style>
  <w:style w:type="character" w:customStyle="1" w:styleId="Titre5Car">
    <w:name w:val="Titre 5 Car"/>
    <w:basedOn w:val="Policepardfaut"/>
    <w:link w:val="Titre5"/>
    <w:uiPriority w:val="9"/>
    <w:rsid w:val="00C81F7E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C81F7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econdarylegend">
    <w:name w:val="Secondary legend"/>
    <w:basedOn w:val="Lgende"/>
    <w:link w:val="SecondarylegendCar"/>
    <w:qFormat/>
    <w:rsid w:val="00CC7B85"/>
  </w:style>
  <w:style w:type="paragraph" w:customStyle="1" w:styleId="Legendwithsublegend">
    <w:name w:val="Legend with sub legend"/>
    <w:basedOn w:val="Lgende"/>
    <w:link w:val="LegendwithsublegendCar"/>
    <w:qFormat/>
    <w:rsid w:val="00263C3B"/>
    <w:pPr>
      <w:spacing w:after="0"/>
    </w:pPr>
    <w:rPr>
      <w:b/>
      <w:bCs/>
    </w:rPr>
  </w:style>
  <w:style w:type="character" w:customStyle="1" w:styleId="LgendeCar">
    <w:name w:val="Légende Car"/>
    <w:basedOn w:val="Policepardfaut"/>
    <w:link w:val="Lgende"/>
    <w:uiPriority w:val="35"/>
    <w:rsid w:val="00CC7B85"/>
    <w:rPr>
      <w:rFonts w:ascii="Palatino Linotype" w:hAnsi="Palatino Linotype"/>
      <w:i/>
      <w:iCs/>
      <w:color w:val="44546A" w:themeColor="text2"/>
      <w:sz w:val="18"/>
      <w:szCs w:val="18"/>
      <w:lang w:val="en-US"/>
    </w:rPr>
  </w:style>
  <w:style w:type="character" w:customStyle="1" w:styleId="SecondarylegendCar">
    <w:name w:val="Secondary legend Car"/>
    <w:basedOn w:val="LgendeCar"/>
    <w:link w:val="Secondarylegend"/>
    <w:rsid w:val="00CC7B85"/>
    <w:rPr>
      <w:rFonts w:ascii="Palatino Linotype" w:hAnsi="Palatino Linotype"/>
      <w:i/>
      <w:iCs/>
      <w:color w:val="44546A" w:themeColor="text2"/>
      <w:sz w:val="18"/>
      <w:szCs w:val="18"/>
      <w:lang w:val="en-US"/>
    </w:rPr>
  </w:style>
  <w:style w:type="character" w:customStyle="1" w:styleId="LegendwithsublegendCar">
    <w:name w:val="Legend with sub legend Car"/>
    <w:basedOn w:val="LgendeCar"/>
    <w:link w:val="Legendwithsublegend"/>
    <w:rsid w:val="00263C3B"/>
    <w:rPr>
      <w:rFonts w:ascii="Palatino Linotype" w:hAnsi="Palatino Linotype"/>
      <w:b/>
      <w:bCs/>
      <w:i/>
      <w:iCs/>
      <w:color w:val="44546A" w:themeColor="text2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69ED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69ED"/>
    <w:rPr>
      <w:rFonts w:ascii="Palatino Linotype" w:hAnsi="Palatino Linotype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FB69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69386-5D48-4B7B-98D9-01766E13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643</Words>
  <Characters>3541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</dc:creator>
  <cp:keywords/>
  <dc:description/>
  <cp:lastModifiedBy>Kenneth</cp:lastModifiedBy>
  <cp:revision>5</cp:revision>
  <dcterms:created xsi:type="dcterms:W3CDTF">2020-04-02T01:52:00Z</dcterms:created>
  <dcterms:modified xsi:type="dcterms:W3CDTF">2020-04-02T04:02:00Z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zotero-version="5.0.74"&gt;&lt;session id="HojlOKib"/&gt;&lt;style id="http://www.zotero.org/styles/elsevier-harvard" hasBibliography="1" bibliographyStyleHasBeenSet="1"/&gt;&lt;prefs&gt;&lt;pref name="fieldType" value="Field"/&gt;&lt;/prefs&gt;&lt;/data&gt;</vt:lpwstr>
  </property>
</Properties>
</file>